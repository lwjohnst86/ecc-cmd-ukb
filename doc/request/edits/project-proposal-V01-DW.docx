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157A" w14:textId="77777777" w:rsidR="002E036F" w:rsidRDefault="001E50BC">
      <w:pPr>
        <w:pStyle w:val="Heading3"/>
        <w:tabs>
          <w:tab w:val="left" w:pos="0"/>
        </w:tabs>
      </w:pPr>
      <w:bookmarkStart w:id="0" w:name="a1.-project-title-200-characters"/>
      <w:r>
        <w:t>A1. Project title (200 characters):</w:t>
      </w:r>
      <w:bookmarkEnd w:id="0"/>
    </w:p>
    <w:p w14:paraId="4067D631" w14:textId="77777777" w:rsidR="002E036F" w:rsidRDefault="001E50BC">
      <w:pPr>
        <w:pStyle w:val="Firstparagraph"/>
      </w:pPr>
      <w:r>
        <w:t>The metabolic consequences of adverse early life conditions and subsequent risk for adult cardiovascular disease and type 2 diabetes</w:t>
      </w:r>
    </w:p>
    <w:p w14:paraId="6A90ECB7" w14:textId="77777777" w:rsidR="002E036F" w:rsidRDefault="001E50BC">
      <w:pPr>
        <w:pStyle w:val="Heading3"/>
        <w:tabs>
          <w:tab w:val="left" w:pos="0"/>
        </w:tabs>
      </w:pPr>
      <w:bookmarkStart w:id="1" w:name="a2.-research-questions-and-aims-up-to-50"/>
      <w:r>
        <w:t>A2. Research question(s) and aim(s) (up to 5000 characters or 200 words):</w:t>
      </w:r>
      <w:bookmarkEnd w:id="1"/>
    </w:p>
    <w:p w14:paraId="54D61D4B" w14:textId="77777777" w:rsidR="002E036F" w:rsidRDefault="001E50BC">
      <w:pPr>
        <w:pStyle w:val="Firstparagraph"/>
      </w:pPr>
      <w:r>
        <w:t>The overarching goal for this project is to better quantify and understand the impact that early life conditions have on adult metabolic capacity and the risk for type 2 diabetes (T2D) and cardiovascular disease (CVD) in adulthood. To that aim we have two objectives:</w:t>
      </w:r>
    </w:p>
    <w:p w14:paraId="352EA6E8" w14:textId="63097407" w:rsidR="002E036F" w:rsidRDefault="001E50BC">
      <w:pPr>
        <w:pStyle w:val="BodyText"/>
        <w:numPr>
          <w:ilvl w:val="0"/>
          <w:numId w:val="2"/>
        </w:numPr>
        <w:tabs>
          <w:tab w:val="left" w:pos="0"/>
        </w:tabs>
        <w:spacing w:before="0" w:after="0"/>
      </w:pPr>
      <w:r>
        <w:t xml:space="preserve">To determine the association </w:t>
      </w:r>
      <w:del w:id="2" w:author="Daniel Witte" w:date="2018-12-05T13:14:00Z">
        <w:r w:rsidDel="00C34382">
          <w:delText xml:space="preserve">of </w:delText>
        </w:r>
      </w:del>
      <w:ins w:id="3" w:author="Daniel Witte" w:date="2018-12-05T13:14:00Z">
        <w:r w:rsidR="00C34382">
          <w:t xml:space="preserve">between </w:t>
        </w:r>
      </w:ins>
      <w:r>
        <w:t xml:space="preserve">early childhood adversity (using adult leg length as a biomarker) </w:t>
      </w:r>
      <w:del w:id="4" w:author="Daniel Witte" w:date="2018-12-05T13:14:00Z">
        <w:r w:rsidDel="00C34382">
          <w:delText xml:space="preserve">on </w:delText>
        </w:r>
      </w:del>
      <w:ins w:id="5" w:author="Daniel Witte" w:date="2018-12-05T13:14:00Z">
        <w:r w:rsidR="00C34382">
          <w:t xml:space="preserve">and </w:t>
        </w:r>
      </w:ins>
      <w:r>
        <w:t>various metabolic characteristics:</w:t>
      </w:r>
    </w:p>
    <w:p w14:paraId="59C5D1E5" w14:textId="187B114A" w:rsidR="002E036F" w:rsidRDefault="001E50BC">
      <w:pPr>
        <w:pStyle w:val="BodyText"/>
        <w:numPr>
          <w:ilvl w:val="1"/>
          <w:numId w:val="3"/>
        </w:numPr>
        <w:tabs>
          <w:tab w:val="left" w:pos="0"/>
        </w:tabs>
        <w:spacing w:before="0" w:after="0"/>
      </w:pPr>
      <w:r>
        <w:t xml:space="preserve">Adult liver function (using </w:t>
      </w:r>
      <w:del w:id="6" w:author="Daniel Witte" w:date="2018-12-05T14:27:00Z">
        <w:r w:rsidDel="00B4497B">
          <w:delText xml:space="preserve">markers </w:delText>
        </w:r>
      </w:del>
      <w:ins w:id="7" w:author="Daniel Witte" w:date="2018-12-05T14:27:00Z">
        <w:r w:rsidR="00B4497B">
          <w:t>transaminases, ot</w:t>
        </w:r>
        <w:r w:rsidR="002B0E21">
          <w:t>her liver function markers,</w:t>
        </w:r>
        <w:r w:rsidR="00B4497B">
          <w:t xml:space="preserve"> </w:t>
        </w:r>
        <w:r w:rsidR="002B0E21">
          <w:t xml:space="preserve">and estimations of liver fat content </w:t>
        </w:r>
      </w:ins>
      <w:del w:id="8" w:author="Daniel Witte" w:date="2018-12-05T14:28:00Z">
        <w:r w:rsidDel="002B0E21">
          <w:delText xml:space="preserve">of fat and inflammation </w:delText>
        </w:r>
      </w:del>
      <w:r>
        <w:t>from MRI images).</w:t>
      </w:r>
    </w:p>
    <w:p w14:paraId="15122033" w14:textId="707160D2" w:rsidR="002E036F" w:rsidRDefault="001E50BC">
      <w:pPr>
        <w:pStyle w:val="BodyText"/>
        <w:numPr>
          <w:ilvl w:val="1"/>
          <w:numId w:val="3"/>
        </w:numPr>
        <w:tabs>
          <w:tab w:val="left" w:pos="0"/>
        </w:tabs>
        <w:spacing w:before="0" w:after="0"/>
      </w:pPr>
      <w:r>
        <w:t xml:space="preserve">Distribution of body fat, </w:t>
      </w:r>
      <w:ins w:id="9" w:author="Daniel Witte" w:date="2018-12-05T14:29:00Z">
        <w:r w:rsidR="002B0E21">
          <w:t xml:space="preserve">including global obesity (BMI) as well as indicators of </w:t>
        </w:r>
      </w:ins>
      <w:r>
        <w:t>whether fat is stored primarily in the trunk or in the peripheral tissues (using</w:t>
      </w:r>
      <w:ins w:id="10" w:author="Daniel Witte" w:date="2018-12-05T14:30:00Z">
        <w:r w:rsidR="002B0E21">
          <w:t xml:space="preserve"> waist circumference,</w:t>
        </w:r>
      </w:ins>
      <w:r>
        <w:t xml:space="preserve"> DXA</w:t>
      </w:r>
      <w:ins w:id="11" w:author="Daniel Witte" w:date="2018-12-05T14:30:00Z">
        <w:r w:rsidR="002B0E21">
          <w:t xml:space="preserve">, </w:t>
        </w:r>
      </w:ins>
      <w:del w:id="12" w:author="Daniel Witte" w:date="2018-12-05T14:30:00Z">
        <w:r w:rsidDel="002B0E21">
          <w:delText xml:space="preserve"> and </w:delText>
        </w:r>
      </w:del>
      <w:proofErr w:type="spellStart"/>
      <w:r>
        <w:t>bioimpediance</w:t>
      </w:r>
      <w:proofErr w:type="spellEnd"/>
      <w:r>
        <w:t xml:space="preserve"> measures</w:t>
      </w:r>
      <w:ins w:id="13" w:author="Daniel Witte" w:date="2018-12-05T14:30:00Z">
        <w:r w:rsidR="002B0E21">
          <w:t xml:space="preserve"> and MRI-based estimates of subcutaneous fat</w:t>
        </w:r>
      </w:ins>
      <w:r>
        <w:t>).</w:t>
      </w:r>
    </w:p>
    <w:p w14:paraId="736A0E7B" w14:textId="302F94A1" w:rsidR="002E036F" w:rsidRDefault="001E50BC">
      <w:pPr>
        <w:pStyle w:val="BodyText"/>
        <w:numPr>
          <w:ilvl w:val="1"/>
          <w:numId w:val="3"/>
        </w:numPr>
        <w:tabs>
          <w:tab w:val="left" w:pos="0"/>
        </w:tabs>
        <w:spacing w:before="0" w:after="0"/>
      </w:pPr>
      <w:r>
        <w:t xml:space="preserve">Adult kidney function (using </w:t>
      </w:r>
      <w:del w:id="14" w:author="Daniel Witte" w:date="2018-12-05T14:31:00Z">
        <w:r w:rsidDel="002B0E21">
          <w:delText>urinary markers</w:delText>
        </w:r>
      </w:del>
      <w:ins w:id="15" w:author="Daniel Witte" w:date="2018-12-05T14:31:00Z">
        <w:r w:rsidR="002B0E21">
          <w:t xml:space="preserve">serum </w:t>
        </w:r>
        <w:proofErr w:type="spellStart"/>
        <w:r w:rsidR="002B0E21">
          <w:t>creatinine</w:t>
        </w:r>
        <w:proofErr w:type="spellEnd"/>
        <w:r w:rsidR="002B0E21">
          <w:t xml:space="preserve"> and </w:t>
        </w:r>
        <w:commentRangeStart w:id="16"/>
        <w:r w:rsidR="002B0E21">
          <w:t>urinary albumin excretion</w:t>
        </w:r>
      </w:ins>
      <w:commentRangeEnd w:id="16"/>
      <w:ins w:id="17" w:author="Daniel Witte" w:date="2018-12-05T14:32:00Z">
        <w:r w:rsidR="002B0E21">
          <w:rPr>
            <w:rStyle w:val="CommentReference"/>
          </w:rPr>
          <w:commentReference w:id="16"/>
        </w:r>
      </w:ins>
      <w:r>
        <w:t>).</w:t>
      </w:r>
    </w:p>
    <w:p w14:paraId="46BA693D" w14:textId="44327419" w:rsidR="002E036F" w:rsidRDefault="001E50BC">
      <w:pPr>
        <w:pStyle w:val="BodyText"/>
        <w:numPr>
          <w:ilvl w:val="1"/>
          <w:numId w:val="3"/>
        </w:numPr>
        <w:tabs>
          <w:tab w:val="left" w:pos="0"/>
        </w:tabs>
        <w:spacing w:before="0" w:after="0"/>
      </w:pPr>
      <w:r>
        <w:t xml:space="preserve">Adult </w:t>
      </w:r>
      <w:del w:id="19" w:author="Daniel Witte" w:date="2018-12-05T14:32:00Z">
        <w:r w:rsidDel="002B0E21">
          <w:delText xml:space="preserve">blood </w:delText>
        </w:r>
      </w:del>
      <w:proofErr w:type="spellStart"/>
      <w:ins w:id="20" w:author="Daniel Witte" w:date="2018-12-05T14:32:00Z">
        <w:r w:rsidR="002B0E21">
          <w:t>glycaemic</w:t>
        </w:r>
        <w:proofErr w:type="spellEnd"/>
        <w:r w:rsidR="002B0E21">
          <w:t xml:space="preserve"> and metabolic </w:t>
        </w:r>
      </w:ins>
      <w:r>
        <w:t>biomarkers (fasting glucose</w:t>
      </w:r>
      <w:ins w:id="21" w:author="Daniel Witte" w:date="2018-12-05T14:39:00Z">
        <w:r w:rsidR="00944C5E">
          <w:t>, HbA1c</w:t>
        </w:r>
      </w:ins>
      <w:r>
        <w:t xml:space="preserve">, </w:t>
      </w:r>
      <w:ins w:id="22" w:author="Daniel Witte" w:date="2018-12-05T14:39:00Z">
        <w:r w:rsidR="00944C5E">
          <w:t xml:space="preserve">serum </w:t>
        </w:r>
      </w:ins>
      <w:r>
        <w:t>lipid</w:t>
      </w:r>
      <w:ins w:id="23" w:author="Daniel Witte" w:date="2018-12-05T14:39:00Z">
        <w:r w:rsidR="00944C5E">
          <w:t>s</w:t>
        </w:r>
      </w:ins>
      <w:del w:id="24" w:author="Daniel Witte" w:date="2018-12-05T14:39:00Z">
        <w:r w:rsidDel="00944C5E">
          <w:delText xml:space="preserve"> measures</w:delText>
        </w:r>
      </w:del>
      <w:r>
        <w:t>) {{confirm with what they have measured}}.</w:t>
      </w:r>
    </w:p>
    <w:p w14:paraId="03AD270F" w14:textId="539DC34F" w:rsidR="00944C5E" w:rsidRDefault="001E50BC">
      <w:pPr>
        <w:pStyle w:val="BodyText"/>
        <w:numPr>
          <w:ilvl w:val="0"/>
          <w:numId w:val="2"/>
        </w:numPr>
        <w:tabs>
          <w:tab w:val="left" w:pos="0"/>
        </w:tabs>
        <w:spacing w:before="0" w:after="0"/>
        <w:rPr>
          <w:ins w:id="25" w:author="Daniel Witte" w:date="2018-12-05T14:42:00Z"/>
        </w:rPr>
      </w:pPr>
      <w:r>
        <w:t xml:space="preserve">To </w:t>
      </w:r>
      <w:del w:id="26" w:author="Daniel Witte" w:date="2018-12-05T14:40:00Z">
        <w:r w:rsidDel="00944C5E">
          <w:delText xml:space="preserve">determine </w:delText>
        </w:r>
      </w:del>
      <w:ins w:id="27" w:author="Daniel Witte" w:date="2018-12-05T14:43:00Z">
        <w:r w:rsidR="00944C5E">
          <w:t>quantify</w:t>
        </w:r>
      </w:ins>
      <w:ins w:id="28" w:author="Daniel Witte" w:date="2018-12-05T14:42:00Z">
        <w:r w:rsidR="00944C5E">
          <w:t xml:space="preserve"> </w:t>
        </w:r>
      </w:ins>
      <w:ins w:id="29" w:author="Daniel Witte" w:date="2018-12-05T14:40:00Z">
        <w:r w:rsidR="00944C5E">
          <w:t xml:space="preserve">the </w:t>
        </w:r>
      </w:ins>
      <w:ins w:id="30" w:author="Daniel Witte" w:date="2018-12-05T14:42:00Z">
        <w:r w:rsidR="00944C5E">
          <w:t xml:space="preserve">direct and indirect (mediated) associations between exposure to early childhood adversity and risk for T2D and CVD, considering </w:t>
        </w:r>
      </w:ins>
      <w:ins w:id="31" w:author="Daniel Witte" w:date="2018-12-05T14:43:00Z">
        <w:r w:rsidR="00944C5E">
          <w:t>adult metabolic capacity (using all variables listed above) as potential mediating pathways.</w:t>
        </w:r>
      </w:ins>
    </w:p>
    <w:p w14:paraId="78641A01" w14:textId="7BF8B337" w:rsidR="002E036F" w:rsidDel="00944C5E" w:rsidRDefault="001E50BC" w:rsidP="00944C5E">
      <w:pPr>
        <w:pStyle w:val="BodyText"/>
        <w:numPr>
          <w:ilvl w:val="0"/>
          <w:numId w:val="2"/>
        </w:numPr>
        <w:tabs>
          <w:tab w:val="left" w:pos="0"/>
        </w:tabs>
        <w:spacing w:before="0" w:after="0"/>
        <w:ind w:left="0"/>
        <w:rPr>
          <w:del w:id="32" w:author="Daniel Witte" w:date="2018-12-05T14:44:00Z"/>
        </w:rPr>
        <w:pPrChange w:id="33" w:author="Daniel Witte" w:date="2018-12-05T14:44:00Z">
          <w:pPr>
            <w:pStyle w:val="BodyText"/>
            <w:numPr>
              <w:numId w:val="2"/>
            </w:numPr>
            <w:tabs>
              <w:tab w:val="left" w:pos="0"/>
              <w:tab w:val="num" w:pos="576"/>
            </w:tabs>
            <w:spacing w:before="0" w:after="0"/>
            <w:ind w:left="576" w:hanging="576"/>
          </w:pPr>
        </w:pPrChange>
      </w:pPr>
      <w:del w:id="34" w:author="Daniel Witte" w:date="2018-12-05T14:40:00Z">
        <w:r w:rsidDel="00944C5E">
          <w:delText xml:space="preserve">the </w:delText>
        </w:r>
      </w:del>
      <w:del w:id="35" w:author="Daniel Witte" w:date="2018-12-05T14:44:00Z">
        <w:r w:rsidDel="00944C5E">
          <w:delText>mediating pathways that</w:delText>
        </w:r>
      </w:del>
      <w:del w:id="36" w:author="Daniel Witte" w:date="2018-12-05T14:43:00Z">
        <w:r w:rsidDel="00944C5E">
          <w:delText xml:space="preserve"> adult metabolic capacity (using all variables listed above) </w:delText>
        </w:r>
      </w:del>
      <w:del w:id="37" w:author="Daniel Witte" w:date="2018-12-05T14:44:00Z">
        <w:r w:rsidDel="00944C5E">
          <w:delText>has between</w:delText>
        </w:r>
      </w:del>
      <w:del w:id="38" w:author="Daniel Witte" w:date="2018-12-05T14:42:00Z">
        <w:r w:rsidDel="00944C5E">
          <w:delText xml:space="preserve"> exposure to early childhood adversity and risk for T2D and CVD</w:delText>
        </w:r>
      </w:del>
      <w:del w:id="39" w:author="Daniel Witte" w:date="2018-12-05T14:44:00Z">
        <w:r w:rsidDel="00944C5E">
          <w:delText>.</w:delText>
        </w:r>
      </w:del>
    </w:p>
    <w:p w14:paraId="33469831" w14:textId="1822C262" w:rsidR="002E036F" w:rsidRDefault="001E50BC" w:rsidP="00944C5E">
      <w:pPr>
        <w:pStyle w:val="Quotations"/>
        <w:ind w:left="0" w:right="0"/>
        <w:pPrChange w:id="40" w:author="Daniel Witte" w:date="2018-12-05T14:44:00Z">
          <w:pPr>
            <w:pStyle w:val="Quotations"/>
            <w:ind w:left="720" w:right="0"/>
          </w:pPr>
        </w:pPrChange>
      </w:pPr>
      <w:del w:id="41" w:author="Daniel Witte" w:date="2018-12-05T14:44:00Z">
        <w:r w:rsidDel="00944C5E">
          <w:delText>The majority of applications to UK Biobank are for data only. As such, the first two questions we ask are whether your application involves access to samples or re-contact as this will require some additional information and as is set out in the Access Procedures (our data are not depletable, but our samples and re-contact opportunities are depletable) recontact/sample applications are assessed to a different (more exacting) standard.</w:delText>
        </w:r>
      </w:del>
    </w:p>
    <w:p w14:paraId="36496525" w14:textId="77777777" w:rsidR="002E036F" w:rsidRDefault="001E50BC">
      <w:pPr>
        <w:pStyle w:val="Firstparagraph"/>
      </w:pPr>
      <w:r>
        <w:t xml:space="preserve">Does your project require biological samples? </w:t>
      </w:r>
      <w:r>
        <w:rPr>
          <w:b/>
          <w:bCs/>
        </w:rPr>
        <w:t>No</w:t>
      </w:r>
    </w:p>
    <w:p w14:paraId="38BA1203" w14:textId="77777777" w:rsidR="002E036F" w:rsidRDefault="001E50BC">
      <w:pPr>
        <w:pStyle w:val="BodyText"/>
      </w:pPr>
      <w:r>
        <w:t xml:space="preserve">Does your project require UK </w:t>
      </w:r>
      <w:proofErr w:type="spellStart"/>
      <w:r>
        <w:t>Biobank</w:t>
      </w:r>
      <w:proofErr w:type="spellEnd"/>
      <w:r>
        <w:t xml:space="preserve"> to re-contact participants: </w:t>
      </w:r>
      <w:r>
        <w:rPr>
          <w:b/>
          <w:bCs/>
        </w:rPr>
        <w:t>No</w:t>
      </w:r>
    </w:p>
    <w:p w14:paraId="5551C133" w14:textId="77777777" w:rsidR="002E036F" w:rsidRDefault="001E50BC">
      <w:pPr>
        <w:pStyle w:val="Heading3"/>
        <w:tabs>
          <w:tab w:val="left" w:pos="0"/>
        </w:tabs>
      </w:pPr>
      <w:bookmarkStart w:id="42" w:name="a3.-the-background-and-scientific-ration"/>
      <w:r>
        <w:t>A3. The background and scientific rationale of the proposed research project in general (up to 5000 characters or 300 words):</w:t>
      </w:r>
      <w:bookmarkEnd w:id="42"/>
    </w:p>
    <w:p w14:paraId="3C6D9FA3" w14:textId="77777777" w:rsidR="002E036F" w:rsidRDefault="001E50BC">
      <w:pPr>
        <w:pStyle w:val="Firstparagraph"/>
      </w:pPr>
      <w:r>
        <w:t xml:space="preserve">Early life adversity is known to increase the risk for chronic </w:t>
      </w:r>
      <w:proofErr w:type="spellStart"/>
      <w:r>
        <w:t>cardiometabolic</w:t>
      </w:r>
      <w:proofErr w:type="spellEnd"/>
      <w:r>
        <w:t xml:space="preserve"> diseases such as cardiovascular disease (CVD) and type </w:t>
      </w:r>
      <w:proofErr w:type="gramStart"/>
      <w:r>
        <w:t>2 diabetes</w:t>
      </w:r>
      <w:proofErr w:type="gramEnd"/>
      <w:r>
        <w:t xml:space="preserve"> (T2D) in later adulthood. Early life, typically defined from conception until early childhood (~6 years), is a period </w:t>
      </w:r>
      <w:proofErr w:type="spellStart"/>
      <w:r>
        <w:t>characterised</w:t>
      </w:r>
      <w:proofErr w:type="spellEnd"/>
      <w:r>
        <w:t xml:space="preserve"> by substantial growth and development. Extreme periods of or consistent exposure to adversity, such as poverty, malnutrition, or famine, can set individuals on a higher disease risk trajectory. For instance, exposure to famine during early life can increase the risk of developing T2D by about 60%. While extreme early life adversity is relatively uncommon in contemporary European populations, some immigrants and refugees have been exposed to more extreme conditions (e.g. refugees from conflict-ridden Syria). Even less extreme adversity, such as neglect, loss of a parent, or childhood conflict, can increase the risk for </w:t>
      </w:r>
      <w:proofErr w:type="spellStart"/>
      <w:r>
        <w:t>cardiometabolic</w:t>
      </w:r>
      <w:proofErr w:type="spellEnd"/>
      <w:r>
        <w:t xml:space="preserve"> disease. For instance, neglect and emotional abuse can increase the risk of obesity, a strong predictor of CVD and T2D, </w:t>
      </w:r>
      <w:r>
        <w:lastRenderedPageBreak/>
        <w:t>by up to 50%. These forms of adversity are much more common in many EU countries, with nearly 30% of EU children experiencing some form of mental or physical abuse.</w:t>
      </w:r>
    </w:p>
    <w:p w14:paraId="54920F73" w14:textId="77777777" w:rsidR="002E036F" w:rsidRDefault="001E50BC">
      <w:pPr>
        <w:pStyle w:val="BodyText"/>
      </w:pPr>
      <w:r>
        <w:t xml:space="preserve">A crucial step to developing evidenced-based solutions to mitigate risk is in understanding the pathophysiological mechanisms underlying the association between early life adversity and the development of </w:t>
      </w:r>
      <w:proofErr w:type="spellStart"/>
      <w:r>
        <w:t>cardiometabolic</w:t>
      </w:r>
      <w:proofErr w:type="spellEnd"/>
      <w:r>
        <w:t xml:space="preserve"> disease. </w:t>
      </w:r>
      <w:commentRangeStart w:id="43"/>
      <w:r>
        <w:t xml:space="preserve">Limited data exists that have investigated this area. </w:t>
      </w:r>
      <w:commentRangeEnd w:id="43"/>
      <w:r w:rsidR="00622120">
        <w:rPr>
          <w:rStyle w:val="CommentReference"/>
        </w:rPr>
        <w:commentReference w:id="43"/>
      </w:r>
      <w:r>
        <w:t xml:space="preserve">A few studies suggest that lower early life socioeconomic position and other indirect indicators of early life conditions associates with a lower metabolic capacity. There is very limited knowledge on how early life adversity mediates its effect on later disease through adult metabolic capacity (such as through lipid metabolism, inflammatory processes, and/or glucose regulation). This project’s aim is to investigate potential metabolic changes that result from early life adversity and the resulting risk for </w:t>
      </w:r>
      <w:proofErr w:type="spellStart"/>
      <w:r>
        <w:t>cardiometabolic</w:t>
      </w:r>
      <w:proofErr w:type="spellEnd"/>
      <w:r>
        <w:t xml:space="preserve"> disease.</w:t>
      </w:r>
    </w:p>
    <w:p w14:paraId="02678373" w14:textId="77777777" w:rsidR="002E036F" w:rsidRDefault="001E50BC">
      <w:pPr>
        <w:pStyle w:val="Heading3"/>
        <w:tabs>
          <w:tab w:val="left" w:pos="0"/>
        </w:tabs>
      </w:pPr>
      <w:bookmarkStart w:id="44" w:name="a4.-a-brief-description-of-the-methods-t"/>
      <w:r>
        <w:t>A4. A brief description of the method(s) to be used (up to 5000 characters or 300 words):</w:t>
      </w:r>
      <w:bookmarkEnd w:id="44"/>
    </w:p>
    <w:p w14:paraId="582A8FFE" w14:textId="77777777" w:rsidR="002E036F" w:rsidRDefault="001E50BC">
      <w:pPr>
        <w:pStyle w:val="Firstparagraph"/>
      </w:pPr>
      <w:r>
        <w:t>Words: 223 / 300</w:t>
      </w:r>
    </w:p>
    <w:p w14:paraId="73E2EC79" w14:textId="21644AAD" w:rsidR="002E036F" w:rsidRDefault="001E50BC">
      <w:pPr>
        <w:pStyle w:val="BodyText"/>
      </w:pPr>
      <w:r>
        <w:t xml:space="preserve">For objective 1, we will </w:t>
      </w:r>
      <w:proofErr w:type="spellStart"/>
      <w:r>
        <w:t>analyse</w:t>
      </w:r>
      <w:proofErr w:type="spellEnd"/>
      <w:r>
        <w:t xml:space="preserve"> the data in two stages. First, we will run individual regression models for each of the variables, adjusted for potential confounders, with each metabolic variable as the outcome and </w:t>
      </w:r>
      <w:commentRangeStart w:id="45"/>
      <w:r>
        <w:t xml:space="preserve">early life conditions </w:t>
      </w:r>
      <w:commentRangeEnd w:id="45"/>
      <w:r w:rsidR="008914AA">
        <w:rPr>
          <w:rStyle w:val="CommentReference"/>
        </w:rPr>
        <w:commentReference w:id="45"/>
      </w:r>
      <w:r>
        <w:t xml:space="preserve">as the </w:t>
      </w:r>
      <w:del w:id="46" w:author="Daniel Witte" w:date="2018-12-05T14:55:00Z">
        <w:r w:rsidDel="001612D3">
          <w:delText>predict</w:delText>
        </w:r>
      </w:del>
      <w:ins w:id="47" w:author="Christina Catherine Dahm" w:date="2018-12-03T22:02:00Z">
        <w:del w:id="48" w:author="Daniel Witte" w:date="2018-12-05T14:55:00Z">
          <w:r w:rsidR="00622120" w:rsidDel="001612D3">
            <w:delText>o</w:delText>
          </w:r>
        </w:del>
      </w:ins>
      <w:del w:id="49" w:author="Daniel Witte" w:date="2018-12-05T14:55:00Z">
        <w:r w:rsidDel="001612D3">
          <w:delText>ers</w:delText>
        </w:r>
      </w:del>
      <w:ins w:id="50" w:author="Daniel Witte" w:date="2018-12-05T14:55:00Z">
        <w:r w:rsidR="001612D3">
          <w:t>determinant</w:t>
        </w:r>
      </w:ins>
      <w:r>
        <w:t>. The next step will be to run supervised dimensionality reduction and clustering techniques, with early life conditions as the supervising set. These techniques will, together, provide a broad view of how early life conditions associate with adult metabolic function.</w:t>
      </w:r>
    </w:p>
    <w:p w14:paraId="6396CFB2" w14:textId="53F6B415" w:rsidR="002E036F" w:rsidRDefault="001E50BC">
      <w:pPr>
        <w:pStyle w:val="BodyText"/>
      </w:pPr>
      <w:r>
        <w:t xml:space="preserve">For objective 2, we will use a causal </w:t>
      </w:r>
      <w:proofErr w:type="gramStart"/>
      <w:r>
        <w:t>structure learning</w:t>
      </w:r>
      <w:proofErr w:type="gramEnd"/>
      <w:r>
        <w:t xml:space="preserve"> algorithm to identify the contributions of individual metabolic variables (using multiple aspects of metabolic function from the various metabolic measurements) that may mediate the association between early life adversity and the </w:t>
      </w:r>
      <w:del w:id="51" w:author="Daniel Witte" w:date="2018-12-05T14:56:00Z">
        <w:r w:rsidDel="001612D3">
          <w:delText xml:space="preserve">development </w:delText>
        </w:r>
      </w:del>
      <w:ins w:id="52" w:author="Daniel Witte" w:date="2018-12-05T14:56:00Z">
        <w:r w:rsidR="001612D3">
          <w:t xml:space="preserve">presence </w:t>
        </w:r>
      </w:ins>
      <w:r>
        <w:t xml:space="preserve">of </w:t>
      </w:r>
      <w:proofErr w:type="spellStart"/>
      <w:r>
        <w:t>cardiometabolic</w:t>
      </w:r>
      <w:proofErr w:type="spellEnd"/>
      <w:r>
        <w:t xml:space="preserve"> disease</w:t>
      </w:r>
      <w:ins w:id="53" w:author="Daniel Witte" w:date="2018-12-05T14:56:00Z">
        <w:r w:rsidR="001612D3">
          <w:t xml:space="preserve"> in adulthood</w:t>
        </w:r>
      </w:ins>
      <w:r>
        <w:t xml:space="preserve">. The algorithm constructs causal pathways in an iterative approach, while also taking into account the inherent interdependence of the metabolic variables. The strengths of this causal structure learning method over others are a) the ability to make use of high dimensional metabolic data, b) to estimate the most probable directions </w:t>
      </w:r>
      <w:ins w:id="54" w:author="Daniel Witte" w:date="2018-12-05T14:56:00Z">
        <w:r w:rsidR="001612D3">
          <w:t xml:space="preserve">and relative strength </w:t>
        </w:r>
      </w:ins>
      <w:r>
        <w:t xml:space="preserve">of the pathways, and c) to identify the most likely causal structure </w:t>
      </w:r>
      <w:del w:id="55" w:author="Daniel Witte" w:date="2018-12-05T14:57:00Z">
        <w:r w:rsidDel="001612D3">
          <w:delText xml:space="preserve">between </w:delText>
        </w:r>
      </w:del>
      <w:ins w:id="56" w:author="Daniel Witte" w:date="2018-12-05T14:57:00Z">
        <w:r w:rsidR="001612D3">
          <w:t xml:space="preserve">linking </w:t>
        </w:r>
      </w:ins>
      <w:r>
        <w:t xml:space="preserve">exposure (early life adversity), metabolic variables, and outcome (CVD or T2D). This approach is </w:t>
      </w:r>
      <w:proofErr w:type="gramStart"/>
      <w:r>
        <w:t xml:space="preserve">necessary as </w:t>
      </w:r>
      <w:del w:id="57" w:author="Daniel Witte" w:date="2018-12-05T14:57:00Z">
        <w:r w:rsidDel="00E63F86">
          <w:delText>the method</w:delText>
        </w:r>
      </w:del>
      <w:ins w:id="58" w:author="Daniel Witte" w:date="2018-12-05T14:57:00Z">
        <w:r w:rsidR="00E63F86">
          <w:t>any analytical approach to the question of mediation</w:t>
        </w:r>
      </w:ins>
      <w:r>
        <w:t xml:space="preserve"> must consider interdependence between </w:t>
      </w:r>
      <w:ins w:id="59" w:author="Daniel Witte" w:date="2018-12-05T14:58:00Z">
        <w:r w:rsidR="00E63F86">
          <w:t>potential mediating pathways</w:t>
        </w:r>
      </w:ins>
      <w:del w:id="60" w:author="Daniel Witte" w:date="2018-12-05T14:58:00Z">
        <w:r w:rsidDel="00E63F86">
          <w:delText>variables</w:delText>
        </w:r>
      </w:del>
      <w:r>
        <w:t>,</w:t>
      </w:r>
      <w:proofErr w:type="gramEnd"/>
      <w:ins w:id="61" w:author="Daniel Witte" w:date="2018-12-05T14:58:00Z">
        <w:r w:rsidR="00E63F86">
          <w:t xml:space="preserve"> in order</w:t>
        </w:r>
      </w:ins>
      <w:r>
        <w:t xml:space="preserve"> to quantify the magnitude of association, and to determine the direction of the pathway.</w:t>
      </w:r>
    </w:p>
    <w:p w14:paraId="2BAAD5AD" w14:textId="77777777" w:rsidR="002E036F" w:rsidRDefault="001E50BC">
      <w:pPr>
        <w:pStyle w:val="Heading3"/>
        <w:tabs>
          <w:tab w:val="left" w:pos="0"/>
        </w:tabs>
      </w:pPr>
      <w:bookmarkStart w:id="62" w:name="a5.-the-type-and-size-of-dataset-require"/>
      <w:r>
        <w:t>A5. The type and size of dataset required (e.g., case-control subset, men only, imaging data only, whole cohort, etc.) (</w:t>
      </w:r>
      <w:proofErr w:type="gramStart"/>
      <w:r>
        <w:t>up</w:t>
      </w:r>
      <w:proofErr w:type="gramEnd"/>
      <w:r>
        <w:t xml:space="preserve"> to 5000 characters or 100 words):</w:t>
      </w:r>
      <w:bookmarkEnd w:id="62"/>
    </w:p>
    <w:p w14:paraId="53D42AE8" w14:textId="77777777" w:rsidR="002E036F" w:rsidRDefault="001E50BC">
      <w:pPr>
        <w:pStyle w:val="Firstparagraph"/>
      </w:pPr>
      <w:commentRangeStart w:id="63"/>
      <w:proofErr w:type="gramStart"/>
      <w:r>
        <w:t>Whole cohort, MRI imaging, and the biomarker data.</w:t>
      </w:r>
      <w:commentRangeEnd w:id="63"/>
      <w:proofErr w:type="gramEnd"/>
      <w:r w:rsidR="00E63F86">
        <w:rPr>
          <w:rStyle w:val="CommentReference"/>
        </w:rPr>
        <w:commentReference w:id="63"/>
      </w:r>
    </w:p>
    <w:p w14:paraId="0D7EF70D" w14:textId="77777777" w:rsidR="002E036F" w:rsidRDefault="001E50BC">
      <w:pPr>
        <w:pStyle w:val="Heading3"/>
        <w:tabs>
          <w:tab w:val="left" w:pos="0"/>
        </w:tabs>
      </w:pPr>
      <w:bookmarkStart w:id="64" w:name="a6.-the-expected-value-of-the-research-t"/>
      <w:r>
        <w:lastRenderedPageBreak/>
        <w:t>A6. The expected value of the research (taking into account the public interest requirement) (up to 5000 characters or 100 words):</w:t>
      </w:r>
      <w:bookmarkEnd w:id="64"/>
    </w:p>
    <w:p w14:paraId="5AD86F5C" w14:textId="77777777" w:rsidR="002E036F" w:rsidRDefault="001E50BC">
      <w:pPr>
        <w:pStyle w:val="Firstparagraph"/>
      </w:pPr>
      <w:r>
        <w:t>Word count: 103 / 100</w:t>
      </w:r>
    </w:p>
    <w:p w14:paraId="3C34FAC2" w14:textId="7D0083A8" w:rsidR="002E036F" w:rsidRDefault="001E50BC">
      <w:pPr>
        <w:pStyle w:val="BodyText"/>
      </w:pPr>
      <w:r>
        <w:t xml:space="preserve">We </w:t>
      </w:r>
      <w:del w:id="65" w:author="Christina Catherine Dahm" w:date="2018-12-03T22:03:00Z">
        <w:r w:rsidDel="008914AA">
          <w:delText xml:space="preserve">hope </w:delText>
        </w:r>
      </w:del>
      <w:ins w:id="66" w:author="Christina Catherine Dahm" w:date="2018-12-03T22:03:00Z">
        <w:r w:rsidR="008914AA">
          <w:t xml:space="preserve">expect </w:t>
        </w:r>
      </w:ins>
      <w:r>
        <w:t xml:space="preserve">our results </w:t>
      </w:r>
      <w:del w:id="67" w:author="Christina Catherine Dahm" w:date="2018-12-03T22:04:00Z">
        <w:r w:rsidDel="008914AA">
          <w:delText xml:space="preserve">will </w:delText>
        </w:r>
      </w:del>
      <w:ins w:id="68" w:author="Christina Catherine Dahm" w:date="2018-12-03T22:04:00Z">
        <w:r w:rsidR="008914AA">
          <w:t xml:space="preserve">to </w:t>
        </w:r>
      </w:ins>
      <w:r>
        <w:t xml:space="preserve">provide etiological insight into how early life exposure to adversity modifies adult metabolic capacity, which may subsequently reveal </w:t>
      </w:r>
      <w:commentRangeStart w:id="69"/>
      <w:r>
        <w:t>specific</w:t>
      </w:r>
      <w:commentRangeEnd w:id="69"/>
      <w:r w:rsidR="00E63F86">
        <w:rPr>
          <w:rStyle w:val="CommentReference"/>
        </w:rPr>
        <w:commentReference w:id="69"/>
      </w:r>
      <w:r>
        <w:t xml:space="preserve"> metabolic patterns (e.g. </w:t>
      </w:r>
      <w:del w:id="70" w:author="Daniel Witte" w:date="2018-12-05T15:00:00Z">
        <w:r w:rsidDel="00E63F86">
          <w:delText>more circulating</w:delText>
        </w:r>
      </w:del>
      <w:ins w:id="71" w:author="Daniel Witte" w:date="2018-12-05T15:00:00Z">
        <w:r w:rsidR="00E63F86">
          <w:t>higher serum</w:t>
        </w:r>
      </w:ins>
      <w:r>
        <w:t xml:space="preserve"> lipid</w:t>
      </w:r>
      <w:ins w:id="72" w:author="Daniel Witte" w:date="2018-12-05T15:00:00Z">
        <w:r w:rsidR="00E63F86">
          <w:t xml:space="preserve"> level</w:t>
        </w:r>
      </w:ins>
      <w:r>
        <w:t>s or greater storage of fat in liver) or a greater fat d</w:t>
      </w:r>
      <w:ins w:id="73" w:author="Daniel Witte" w:date="2018-12-05T15:00:00Z">
        <w:r w:rsidR="00E63F86">
          <w:t>eposition</w:t>
        </w:r>
      </w:ins>
      <w:del w:id="74" w:author="Daniel Witte" w:date="2018-12-05T15:00:00Z">
        <w:r w:rsidDel="00E63F86">
          <w:delText>isposition</w:delText>
        </w:r>
      </w:del>
      <w:r>
        <w:t xml:space="preserve"> in abdominal adipose tissue. These </w:t>
      </w:r>
      <w:del w:id="75" w:author="Daniel Witte" w:date="2018-12-05T15:04:00Z">
        <w:r w:rsidDel="00E63F86">
          <w:delText xml:space="preserve">changes </w:delText>
        </w:r>
      </w:del>
      <w:ins w:id="76" w:author="Daniel Witte" w:date="2018-12-05T15:04:00Z">
        <w:r w:rsidR="00E63F86">
          <w:t xml:space="preserve">insights </w:t>
        </w:r>
      </w:ins>
      <w:del w:id="77" w:author="Daniel Witte" w:date="2018-12-05T15:04:00Z">
        <w:r w:rsidDel="00E63F86">
          <w:delText xml:space="preserve">in metabolic capacity </w:delText>
        </w:r>
      </w:del>
      <w:r>
        <w:t>could</w:t>
      </w:r>
      <w:ins w:id="78" w:author="Daniel Witte" w:date="2018-12-05T15:04:00Z">
        <w:r w:rsidR="00E63F86">
          <w:t xml:space="preserve"> ultimately inform the development of more </w:t>
        </w:r>
      </w:ins>
      <w:ins w:id="79" w:author="Daniel Witte" w:date="2018-12-05T15:05:00Z">
        <w:r w:rsidR="00E63F86">
          <w:t xml:space="preserve">individually </w:t>
        </w:r>
      </w:ins>
      <w:ins w:id="80" w:author="Daniel Witte" w:date="2018-12-05T15:04:00Z">
        <w:r w:rsidR="00E63F86">
          <w:t>targeted</w:t>
        </w:r>
      </w:ins>
      <w:ins w:id="81" w:author="Daniel Witte" w:date="2018-12-05T15:05:00Z">
        <w:r w:rsidR="00E63F86">
          <w:t xml:space="preserve"> </w:t>
        </w:r>
      </w:ins>
      <w:del w:id="82" w:author="Daniel Witte" w:date="2018-12-05T15:05:00Z">
        <w:r w:rsidDel="00E63F86">
          <w:delText xml:space="preserve"> be used as targets for individual level </w:delText>
        </w:r>
      </w:del>
      <w:r>
        <w:t>prevention or management</w:t>
      </w:r>
      <w:ins w:id="83" w:author="Daniel Witte" w:date="2018-12-05T15:05:00Z">
        <w:r w:rsidR="00E63F86">
          <w:t xml:space="preserve"> strategies for</w:t>
        </w:r>
      </w:ins>
      <w:del w:id="84" w:author="Daniel Witte" w:date="2018-12-05T15:05:00Z">
        <w:r w:rsidDel="00E63F86">
          <w:delText xml:space="preserve"> in </w:delText>
        </w:r>
      </w:del>
      <w:ins w:id="85" w:author="Daniel Witte" w:date="2018-12-05T15:05:00Z">
        <w:r w:rsidR="00E63F86">
          <w:t xml:space="preserve"> </w:t>
        </w:r>
      </w:ins>
      <w:r>
        <w:t xml:space="preserve">those exposed to </w:t>
      </w:r>
      <w:ins w:id="86" w:author="Daniel Witte" w:date="2018-12-05T15:06:00Z">
        <w:r w:rsidR="00E63F86">
          <w:t xml:space="preserve">early life </w:t>
        </w:r>
      </w:ins>
      <w:r>
        <w:t>adversity. We also intend to publish the analytic methods in a format easily usable by other researchers, e.g. as an R (statistical programming language) software package, which we hope will accelerate research in this area further.</w:t>
      </w:r>
    </w:p>
    <w:p w14:paraId="5784B240" w14:textId="77777777" w:rsidR="002E036F" w:rsidRDefault="001E50BC">
      <w:pPr>
        <w:pStyle w:val="Heading3"/>
        <w:tabs>
          <w:tab w:val="left" w:pos="0"/>
        </w:tabs>
      </w:pPr>
      <w:bookmarkStart w:id="87" w:name="a7.-please-provide-up-to-6-keywords-whic"/>
      <w:r>
        <w:t xml:space="preserve">A7. Please provide up to 6 keywords which best </w:t>
      </w:r>
      <w:proofErr w:type="spellStart"/>
      <w:r>
        <w:t>summarise</w:t>
      </w:r>
      <w:proofErr w:type="spellEnd"/>
      <w:r>
        <w:t xml:space="preserve"> your proposed research project:</w:t>
      </w:r>
      <w:bookmarkEnd w:id="87"/>
    </w:p>
    <w:p w14:paraId="18B72FEC" w14:textId="77777777" w:rsidR="002E036F" w:rsidRDefault="001E50BC">
      <w:pPr>
        <w:pStyle w:val="Firstparagraph"/>
      </w:pPr>
      <w:proofErr w:type="gramStart"/>
      <w:r>
        <w:t>early</w:t>
      </w:r>
      <w:proofErr w:type="gramEnd"/>
      <w:r>
        <w:t xml:space="preserve"> life conditions, etiology of type 2 diabetes, etiology of cardiovascular disease, metabolic capacity, causal structure learning analysis, </w:t>
      </w:r>
      <w:commentRangeStart w:id="88"/>
      <w:r>
        <w:t>multivariate analysis</w:t>
      </w:r>
      <w:commentRangeEnd w:id="88"/>
      <w:r w:rsidR="00E63F86">
        <w:rPr>
          <w:rStyle w:val="CommentReference"/>
        </w:rPr>
        <w:commentReference w:id="88"/>
      </w:r>
    </w:p>
    <w:p w14:paraId="46B62F13" w14:textId="77777777" w:rsidR="002E036F" w:rsidRDefault="001E50BC">
      <w:pPr>
        <w:pStyle w:val="Heading3"/>
        <w:tabs>
          <w:tab w:val="left" w:pos="0"/>
        </w:tabs>
      </w:pPr>
      <w:bookmarkStart w:id="89" w:name="a8.-please-provide-a-lay-summary-of-your"/>
      <w:r>
        <w:t>A8. Please provide a lay summary of your research project in plain English, stating the aims, scientific rationale, project duration and public health impact (up to 5000 characters or 400 words):</w:t>
      </w:r>
      <w:bookmarkEnd w:id="89"/>
    </w:p>
    <w:p w14:paraId="5638CA89" w14:textId="77777777" w:rsidR="002E036F" w:rsidRDefault="001E50BC">
      <w:pPr>
        <w:pStyle w:val="Firstparagraph"/>
      </w:pPr>
      <w:r>
        <w:t>Word count: 195 / 400</w:t>
      </w:r>
    </w:p>
    <w:p w14:paraId="5BBED36B" w14:textId="208442C8" w:rsidR="002E036F" w:rsidRDefault="001E50BC">
      <w:pPr>
        <w:pStyle w:val="BodyText"/>
      </w:pPr>
      <w:r>
        <w:t xml:space="preserve">We aim to study how early life adversity </w:t>
      </w:r>
      <w:del w:id="90" w:author="Daniel Witte" w:date="2018-12-05T15:07:00Z">
        <w:r w:rsidDel="00E63F86">
          <w:delText xml:space="preserve">may </w:delText>
        </w:r>
      </w:del>
      <w:r>
        <w:t>influence</w:t>
      </w:r>
      <w:ins w:id="91" w:author="Daniel Witte" w:date="2018-12-05T15:07:00Z">
        <w:r w:rsidR="00E63F86">
          <w:t xml:space="preserve">s the risk of </w:t>
        </w:r>
      </w:ins>
      <w:ins w:id="92" w:author="Daniel Witte" w:date="2018-12-05T15:08:00Z">
        <w:r w:rsidR="00852C55">
          <w:t xml:space="preserve">heart attacks, strokes and diabetes in adulthood. </w:t>
        </w:r>
      </w:ins>
      <w:del w:id="93" w:author="Daniel Witte" w:date="2018-12-05T15:07:00Z">
        <w:r w:rsidDel="00E63F86">
          <w:delText xml:space="preserve"> adult metabolism and eventually lead to diseases such as </w:delText>
        </w:r>
      </w:del>
      <w:del w:id="94" w:author="Daniel Witte" w:date="2018-12-05T15:08:00Z">
        <w:r w:rsidDel="00852C55">
          <w:delText xml:space="preserve">cardiovascular disease and type 2 diabetes. </w:delText>
        </w:r>
      </w:del>
      <w:r>
        <w:t xml:space="preserve">While we know that early life adversity negatively affects health in later adulthood, </w:t>
      </w:r>
      <w:commentRangeStart w:id="95"/>
      <w:r>
        <w:t xml:space="preserve">we don’t know </w:t>
      </w:r>
      <w:ins w:id="96" w:author="Daniel Witte" w:date="2018-12-05T15:09:00Z">
        <w:r w:rsidR="00852C55">
          <w:t>much about the biological mechanisms responsible.</w:t>
        </w:r>
      </w:ins>
      <w:del w:id="97" w:author="Daniel Witte" w:date="2018-12-05T15:10:00Z">
        <w:r w:rsidDel="00852C55">
          <w:delText>how it may affect metabolism</w:delText>
        </w:r>
      </w:del>
      <w:r>
        <w:t xml:space="preserve">. </w:t>
      </w:r>
      <w:commentRangeEnd w:id="95"/>
      <w:r w:rsidR="008914AA">
        <w:rPr>
          <w:rStyle w:val="CommentReference"/>
        </w:rPr>
        <w:commentReference w:id="95"/>
      </w:r>
      <w:r>
        <w:t xml:space="preserve">Historically, this area of research has been difficult to study due </w:t>
      </w:r>
      <w:commentRangeStart w:id="98"/>
      <w:r>
        <w:t xml:space="preserve">to </w:t>
      </w:r>
      <w:ins w:id="99" w:author="Daniel Witte" w:date="2018-12-05T15:16:00Z">
        <w:r w:rsidR="00852C55">
          <w:t xml:space="preserve">limited availability of suitable data and methods. </w:t>
        </w:r>
      </w:ins>
      <w:del w:id="100" w:author="Daniel Witte" w:date="2018-12-05T15:17:00Z">
        <w:r w:rsidDel="00852C55">
          <w:delText xml:space="preserve">how hard it is to get valuable and suitable data, but also because analysing the data is incredibly complicated. </w:delText>
        </w:r>
        <w:commentRangeEnd w:id="98"/>
        <w:r w:rsidR="008914AA" w:rsidDel="00852C55">
          <w:rPr>
            <w:rStyle w:val="CommentReference"/>
          </w:rPr>
          <w:commentReference w:id="98"/>
        </w:r>
      </w:del>
      <w:del w:id="101" w:author="Daniel Witte" w:date="2018-12-05T15:18:00Z">
        <w:r w:rsidDel="00B1569C">
          <w:delText>With</w:delText>
        </w:r>
      </w:del>
      <w:r>
        <w:t xml:space="preserve"> </w:t>
      </w:r>
      <w:ins w:id="102" w:author="Daniel Witte" w:date="2018-12-05T15:18:00Z">
        <w:r w:rsidR="00B1569C">
          <w:t>R</w:t>
        </w:r>
      </w:ins>
      <w:del w:id="103" w:author="Daniel Witte" w:date="2018-12-05T15:18:00Z">
        <w:r w:rsidDel="00B1569C">
          <w:delText>r</w:delText>
        </w:r>
      </w:del>
      <w:r>
        <w:t xml:space="preserve">ecent </w:t>
      </w:r>
      <w:del w:id="104" w:author="Christina Catherine Dahm" w:date="2018-12-03T22:08:00Z">
        <w:r w:rsidDel="00D57A5F">
          <w:delText xml:space="preserve">increases in computer and analysis capabilities that has been driven by </w:delText>
        </w:r>
      </w:del>
      <w:r>
        <w:t xml:space="preserve">advances in </w:t>
      </w:r>
      <w:ins w:id="105" w:author="Daniel Witte" w:date="2018-12-05T15:18:00Z">
        <w:r w:rsidR="00B1569C">
          <w:t>analysis methods (</w:t>
        </w:r>
      </w:ins>
      <w:r>
        <w:t>machine learning</w:t>
      </w:r>
      <w:ins w:id="106" w:author="Daniel Witte" w:date="2018-12-05T15:18:00Z">
        <w:r w:rsidR="00B1569C">
          <w:t xml:space="preserve">) coupled with the recent availability of very large cohorts such as the UK </w:t>
        </w:r>
        <w:proofErr w:type="spellStart"/>
        <w:r w:rsidR="00B1569C">
          <w:t>Biobank</w:t>
        </w:r>
        <w:proofErr w:type="spellEnd"/>
        <w:r w:rsidR="00B1569C">
          <w:t xml:space="preserve">, now allow us to </w:t>
        </w:r>
      </w:ins>
      <w:del w:id="107" w:author="Daniel Witte" w:date="2018-12-05T15:19:00Z">
        <w:r w:rsidDel="00B1569C">
          <w:delText xml:space="preserve"> and big data, better tools are becoming available that can </w:delText>
        </w:r>
      </w:del>
      <w:r>
        <w:t xml:space="preserve">begin answering how early life conditions influence later adult </w:t>
      </w:r>
      <w:del w:id="108" w:author="Daniel Witte" w:date="2018-12-05T15:20:00Z">
        <w:r w:rsidDel="00B1569C">
          <w:delText>metabolic capacity</w:delText>
        </w:r>
      </w:del>
      <w:ins w:id="109" w:author="Daniel Witte" w:date="2018-12-05T15:20:00Z">
        <w:r w:rsidR="00B1569C">
          <w:t>heart disease and diabetes risk</w:t>
        </w:r>
      </w:ins>
      <w:r>
        <w:t xml:space="preserve">. Over the course of 48 months, we </w:t>
      </w:r>
      <w:del w:id="110" w:author="Christina Catherine Dahm" w:date="2018-12-03T22:09:00Z">
        <w:r w:rsidDel="00D57A5F">
          <w:delText>hope to begin</w:delText>
        </w:r>
      </w:del>
      <w:ins w:id="111" w:author="Christina Catherine Dahm" w:date="2018-12-03T22:09:00Z">
        <w:r w:rsidR="00D57A5F">
          <w:t>not only</w:t>
        </w:r>
      </w:ins>
      <w:r>
        <w:t xml:space="preserve"> learn</w:t>
      </w:r>
      <w:del w:id="112" w:author="Christina Catherine Dahm" w:date="2018-12-03T22:09:00Z">
        <w:r w:rsidDel="00D57A5F">
          <w:delText>ing</w:delText>
        </w:r>
      </w:del>
      <w:r>
        <w:t xml:space="preserve"> more about the “how” of early life adversity’s role in disease</w:t>
      </w:r>
      <w:ins w:id="113" w:author="Christina Catherine Dahm" w:date="2018-12-03T22:09:00Z">
        <w:r w:rsidR="00D57A5F">
          <w:t>, but</w:t>
        </w:r>
      </w:ins>
      <w:del w:id="114" w:author="Christina Catherine Dahm" w:date="2018-12-03T22:09:00Z">
        <w:r w:rsidDel="00D57A5F">
          <w:delText xml:space="preserve"> and</w:delText>
        </w:r>
      </w:del>
      <w:r>
        <w:t xml:space="preserve"> also aim to create better tools for </w:t>
      </w:r>
      <w:del w:id="115" w:author="Daniel Witte" w:date="2018-12-05T15:20:00Z">
        <w:r w:rsidDel="00B1569C">
          <w:delText xml:space="preserve">the </w:delText>
        </w:r>
      </w:del>
      <w:ins w:id="116" w:author="Daniel Witte" w:date="2018-12-05T15:20:00Z">
        <w:r w:rsidR="00B1569C">
          <w:t>th</w:t>
        </w:r>
        <w:r w:rsidR="00B1569C">
          <w:t>is new type of</w:t>
        </w:r>
        <w:r w:rsidR="00B1569C">
          <w:t xml:space="preserve"> </w:t>
        </w:r>
      </w:ins>
      <w:r>
        <w:t xml:space="preserve">analyses so other researchers can further accelerate their own work. In the end, we hope that this knowledge will help with creating more effective public health strategies for disease prevention and with making more precise clinical decisions for disease management in those </w:t>
      </w:r>
      <w:del w:id="117" w:author="Daniel Witte" w:date="2018-12-05T15:20:00Z">
        <w:r w:rsidDel="00B1569C">
          <w:delText xml:space="preserve">exposed </w:delText>
        </w:r>
      </w:del>
      <w:ins w:id="118" w:author="Daniel Witte" w:date="2018-12-05T15:20:00Z">
        <w:r w:rsidR="00B1569C">
          <w:t xml:space="preserve">who experienced </w:t>
        </w:r>
      </w:ins>
      <w:del w:id="119" w:author="Daniel Witte" w:date="2018-12-05T15:21:00Z">
        <w:r w:rsidDel="00B1569C">
          <w:delText>to</w:delText>
        </w:r>
      </w:del>
      <w:r>
        <w:t xml:space="preserve"> early life adversity.</w:t>
      </w:r>
    </w:p>
    <w:p w14:paraId="42C18E0E" w14:textId="77777777" w:rsidR="002E036F" w:rsidRDefault="001E50BC">
      <w:pPr>
        <w:pStyle w:val="Heading3"/>
        <w:tabs>
          <w:tab w:val="left" w:pos="0"/>
        </w:tabs>
      </w:pPr>
      <w:bookmarkStart w:id="120" w:name="a9.-will-the-research-project-result-in-"/>
      <w:r>
        <w:t xml:space="preserve">A9. Will the research project result in the generation of any new data fields derived from existing complex datasets, such as imaging, </w:t>
      </w:r>
      <w:proofErr w:type="spellStart"/>
      <w:r>
        <w:t>accelerometry</w:t>
      </w:r>
      <w:proofErr w:type="spellEnd"/>
      <w:r>
        <w:t xml:space="preserve">, electrocardiographic, linked healthcare data, </w:t>
      </w:r>
      <w:proofErr w:type="spellStart"/>
      <w:r>
        <w:t>etc</w:t>
      </w:r>
      <w:proofErr w:type="spellEnd"/>
      <w:r>
        <w:t>, which might be of significant utility to other researchers:</w:t>
      </w:r>
      <w:bookmarkEnd w:id="120"/>
    </w:p>
    <w:p w14:paraId="1673954A" w14:textId="4DB923D3" w:rsidR="002E036F" w:rsidRDefault="001E50BC">
      <w:pPr>
        <w:pStyle w:val="Firstparagraph"/>
        <w:rPr>
          <w:i/>
          <w:iCs/>
        </w:rPr>
      </w:pPr>
      <w:commentRangeStart w:id="121"/>
      <w:del w:id="122" w:author="Daniel Witte" w:date="2018-12-05T15:21:00Z">
        <w:r w:rsidDel="00B1569C">
          <w:rPr>
            <w:i/>
            <w:iCs/>
          </w:rPr>
          <w:delText>No</w:delText>
        </w:r>
      </w:del>
      <w:ins w:id="123" w:author="Daniel Witte" w:date="2018-12-05T15:21:00Z">
        <w:r w:rsidR="00B1569C">
          <w:rPr>
            <w:i/>
            <w:iCs/>
          </w:rPr>
          <w:t>Yes</w:t>
        </w:r>
        <w:commentRangeEnd w:id="121"/>
        <w:r w:rsidR="00B1569C">
          <w:rPr>
            <w:rStyle w:val="CommentReference"/>
          </w:rPr>
          <w:commentReference w:id="121"/>
        </w:r>
      </w:ins>
    </w:p>
    <w:p w14:paraId="6B33086E" w14:textId="77777777" w:rsidR="002E036F" w:rsidRDefault="001E50BC">
      <w:pPr>
        <w:pStyle w:val="Heading3"/>
        <w:tabs>
          <w:tab w:val="left" w:pos="0"/>
        </w:tabs>
      </w:pPr>
      <w:bookmarkStart w:id="125" w:name="a10.-what-is-the-estimated-duration-of-y"/>
      <w:r>
        <w:t xml:space="preserve">A10. What is the estimated duration of your project, in months? If you </w:t>
      </w:r>
      <w:r>
        <w:lastRenderedPageBreak/>
        <w:t>consider (because for example the project is one involving the generation of hypotheses) that it would be difficult to set a fixed end point, we are prepared to consider a rolling 3-year period (during which annual updates are required):</w:t>
      </w:r>
      <w:bookmarkEnd w:id="125"/>
    </w:p>
    <w:p w14:paraId="1FD747EB" w14:textId="77777777" w:rsidR="002E036F" w:rsidRDefault="001E50BC">
      <w:pPr>
        <w:pStyle w:val="Firstparagraph"/>
        <w:rPr>
          <w:i/>
          <w:iCs/>
        </w:rPr>
      </w:pPr>
      <w:r>
        <w:rPr>
          <w:i/>
          <w:iCs/>
        </w:rPr>
        <w:t>48 months</w:t>
      </w:r>
    </w:p>
    <w:p w14:paraId="20EEC1D6" w14:textId="64C9595E" w:rsidR="002E036F" w:rsidDel="00B1569C" w:rsidRDefault="001E50BC">
      <w:pPr>
        <w:pStyle w:val="BodyText"/>
        <w:rPr>
          <w:del w:id="126" w:author="Daniel Witte" w:date="2018-12-05T15:24:00Z"/>
        </w:rPr>
      </w:pPr>
      <w:del w:id="127" w:author="Daniel Witte" w:date="2018-12-05T15:24:00Z">
        <w:r w:rsidDel="00B1569C">
          <w:delText>Please note that you are expected to publish (or to make publicly available) your results and return to UK Biobank:</w:delText>
        </w:r>
      </w:del>
    </w:p>
    <w:p w14:paraId="028F02D1" w14:textId="25C5529D" w:rsidR="002E036F" w:rsidDel="00B1569C" w:rsidRDefault="001E50BC">
      <w:pPr>
        <w:pStyle w:val="BodyText"/>
        <w:numPr>
          <w:ilvl w:val="0"/>
          <w:numId w:val="4"/>
        </w:numPr>
        <w:tabs>
          <w:tab w:val="left" w:pos="0"/>
        </w:tabs>
        <w:spacing w:before="0" w:after="0"/>
        <w:rPr>
          <w:del w:id="128" w:author="Daniel Witte" w:date="2018-12-05T15:24:00Z"/>
        </w:rPr>
      </w:pPr>
      <w:del w:id="129" w:author="Daniel Witte" w:date="2018-12-05T15:24:00Z">
        <w:r w:rsidDel="00B1569C">
          <w:delText>any important derived variables</w:delText>
        </w:r>
      </w:del>
    </w:p>
    <w:p w14:paraId="436BB7C2" w14:textId="4480DEE7" w:rsidR="002E036F" w:rsidDel="00B1569C" w:rsidRDefault="001E50BC">
      <w:pPr>
        <w:pStyle w:val="BodyText"/>
        <w:numPr>
          <w:ilvl w:val="0"/>
          <w:numId w:val="4"/>
        </w:numPr>
        <w:tabs>
          <w:tab w:val="left" w:pos="0"/>
        </w:tabs>
        <w:spacing w:before="0" w:after="0"/>
        <w:rPr>
          <w:del w:id="130" w:author="Daniel Witte" w:date="2018-12-05T15:24:00Z"/>
        </w:rPr>
      </w:pPr>
      <w:del w:id="131" w:author="Daniel Witte" w:date="2018-12-05T15:24:00Z">
        <w:r w:rsidDel="00B1569C">
          <w:delText>a description of the methods used to generate them</w:delText>
        </w:r>
      </w:del>
    </w:p>
    <w:p w14:paraId="16757149" w14:textId="1806778E" w:rsidR="002E036F" w:rsidDel="00B1569C" w:rsidRDefault="001E50BC">
      <w:pPr>
        <w:pStyle w:val="BodyText"/>
        <w:numPr>
          <w:ilvl w:val="0"/>
          <w:numId w:val="4"/>
        </w:numPr>
        <w:tabs>
          <w:tab w:val="left" w:pos="0"/>
        </w:tabs>
        <w:spacing w:before="0" w:after="0"/>
        <w:rPr>
          <w:del w:id="132" w:author="Daniel Witte" w:date="2018-12-05T15:24:00Z"/>
        </w:rPr>
      </w:pPr>
      <w:del w:id="133" w:author="Daniel Witte" w:date="2018-12-05T15:24:00Z">
        <w:r w:rsidDel="00B1569C">
          <w:delText>the underlying syntax/code used to generate the main results of the paper, and</w:delText>
        </w:r>
      </w:del>
    </w:p>
    <w:p w14:paraId="3287C5E7" w14:textId="6DDFB240" w:rsidR="002E036F" w:rsidDel="00B1569C" w:rsidRDefault="001E50BC">
      <w:pPr>
        <w:pStyle w:val="BodyText"/>
        <w:numPr>
          <w:ilvl w:val="0"/>
          <w:numId w:val="4"/>
        </w:numPr>
        <w:tabs>
          <w:tab w:val="left" w:pos="0"/>
        </w:tabs>
        <w:spacing w:before="0" w:after="0"/>
        <w:rPr>
          <w:del w:id="134" w:author="Daniel Witte" w:date="2018-12-05T15:24:00Z"/>
        </w:rPr>
      </w:pPr>
      <w:del w:id="135" w:author="Daniel Witte" w:date="2018-12-05T15:24:00Z">
        <w:r w:rsidDel="00B1569C">
          <w:delText>a short layman’s description that summarises your findings.</w:delText>
        </w:r>
      </w:del>
    </w:p>
    <w:p w14:paraId="1DBFF43B" w14:textId="01C79F23" w:rsidR="002E036F" w:rsidRDefault="001E50BC">
      <w:pPr>
        <w:pStyle w:val="Firstparagraph"/>
      </w:pPr>
      <w:del w:id="136" w:author="Daniel Witte" w:date="2018-12-05T15:24:00Z">
        <w:r w:rsidDel="00B1569C">
          <w:delText xml:space="preserve">These should be provided within six months of each publication or within 12 months of the project end date (whichever comes first). We also ask that you send us a copy of your accepted manuscript at least two weeks prior to publication and alert us if there are any ethical or </w:delText>
        </w:r>
      </w:del>
      <w:proofErr w:type="gramStart"/>
      <w:r>
        <w:t>contentious</w:t>
      </w:r>
      <w:proofErr w:type="gramEnd"/>
      <w:r>
        <w:t xml:space="preserve"> issues surrounding the findings.</w:t>
      </w:r>
    </w:p>
    <w:p w14:paraId="68092F95" w14:textId="77777777" w:rsidR="002E036F" w:rsidRDefault="001E50BC">
      <w:pPr>
        <w:pStyle w:val="Heading3"/>
        <w:tabs>
          <w:tab w:val="left" w:pos="0"/>
        </w:tabs>
      </w:pPr>
      <w:bookmarkStart w:id="137" w:name="b.-selection-of-data-fields"/>
      <w:r>
        <w:t>B. Selection of data-fields</w:t>
      </w:r>
      <w:bookmarkEnd w:id="137"/>
    </w:p>
    <w:p w14:paraId="43735127" w14:textId="77777777" w:rsidR="002E036F" w:rsidRDefault="001E50BC">
      <w:pPr>
        <w:pStyle w:val="BodyText"/>
        <w:numPr>
          <w:ilvl w:val="0"/>
          <w:numId w:val="5"/>
        </w:numPr>
        <w:tabs>
          <w:tab w:val="left" w:pos="0"/>
        </w:tabs>
        <w:spacing w:before="0" w:after="0"/>
      </w:pPr>
      <w:commentRangeStart w:id="138"/>
      <w:r>
        <w:t>Blood counts</w:t>
      </w:r>
    </w:p>
    <w:p w14:paraId="39FD1FD5" w14:textId="77777777" w:rsidR="002E036F" w:rsidRDefault="001E50BC">
      <w:pPr>
        <w:pStyle w:val="BodyText"/>
        <w:numPr>
          <w:ilvl w:val="0"/>
          <w:numId w:val="5"/>
        </w:numPr>
        <w:tabs>
          <w:tab w:val="left" w:pos="0"/>
        </w:tabs>
        <w:spacing w:before="0" w:after="0"/>
      </w:pPr>
      <w:r>
        <w:t>Urine assays</w:t>
      </w:r>
    </w:p>
    <w:p w14:paraId="3EBAFFFA" w14:textId="77777777" w:rsidR="002E036F" w:rsidRDefault="001E50BC">
      <w:pPr>
        <w:pStyle w:val="BodyText"/>
        <w:numPr>
          <w:ilvl w:val="0"/>
          <w:numId w:val="5"/>
        </w:numPr>
        <w:tabs>
          <w:tab w:val="left" w:pos="0"/>
        </w:tabs>
        <w:spacing w:before="0" w:after="0"/>
      </w:pPr>
      <w:r>
        <w:t>Body size measures</w:t>
      </w:r>
    </w:p>
    <w:p w14:paraId="26FAEC3E" w14:textId="77777777" w:rsidR="002E036F" w:rsidRDefault="001E50BC">
      <w:pPr>
        <w:pStyle w:val="BodyText"/>
        <w:numPr>
          <w:ilvl w:val="0"/>
          <w:numId w:val="5"/>
        </w:numPr>
        <w:tabs>
          <w:tab w:val="left" w:pos="0"/>
        </w:tabs>
        <w:spacing w:before="0" w:after="0"/>
      </w:pPr>
      <w:r>
        <w:t>Abdominal MRI (liver images)</w:t>
      </w:r>
    </w:p>
    <w:p w14:paraId="0345D8E0" w14:textId="77777777" w:rsidR="002E036F" w:rsidRDefault="001E50BC">
      <w:pPr>
        <w:pStyle w:val="BodyText"/>
        <w:numPr>
          <w:ilvl w:val="0"/>
          <w:numId w:val="5"/>
        </w:numPr>
        <w:tabs>
          <w:tab w:val="left" w:pos="0"/>
        </w:tabs>
        <w:spacing w:before="0" w:after="0"/>
      </w:pPr>
      <w:r>
        <w:t>DXA (region specific bone and body composition)</w:t>
      </w:r>
    </w:p>
    <w:p w14:paraId="299DAE64" w14:textId="432063B8" w:rsidR="002E036F" w:rsidRDefault="001E50BC">
      <w:pPr>
        <w:pStyle w:val="BodyText"/>
        <w:numPr>
          <w:ilvl w:val="0"/>
          <w:numId w:val="5"/>
        </w:numPr>
        <w:tabs>
          <w:tab w:val="left" w:pos="0"/>
        </w:tabs>
        <w:spacing w:before="0" w:after="0"/>
      </w:pPr>
      <w:r>
        <w:t>Imped</w:t>
      </w:r>
      <w:del w:id="139" w:author="Daniel Witte" w:date="2018-12-05T15:24:00Z">
        <w:r w:rsidDel="00B1569C">
          <w:delText>i</w:delText>
        </w:r>
      </w:del>
      <w:r>
        <w:t>ance measures</w:t>
      </w:r>
    </w:p>
    <w:p w14:paraId="213801D5" w14:textId="77777777" w:rsidR="002E036F" w:rsidRDefault="001E50BC">
      <w:pPr>
        <w:pStyle w:val="BodyText"/>
        <w:numPr>
          <w:ilvl w:val="0"/>
          <w:numId w:val="5"/>
        </w:numPr>
        <w:tabs>
          <w:tab w:val="left" w:pos="0"/>
        </w:tabs>
        <w:spacing w:before="0" w:after="0"/>
      </w:pPr>
      <w:r>
        <w:t>Early life factors</w:t>
      </w:r>
    </w:p>
    <w:p w14:paraId="7CAB0824" w14:textId="77777777" w:rsidR="002E036F" w:rsidRDefault="001E50BC">
      <w:pPr>
        <w:pStyle w:val="BodyText"/>
        <w:numPr>
          <w:ilvl w:val="0"/>
          <w:numId w:val="5"/>
        </w:numPr>
        <w:tabs>
          <w:tab w:val="left" w:pos="0"/>
        </w:tabs>
        <w:spacing w:before="0" w:after="0"/>
      </w:pPr>
      <w:r>
        <w:t>Indices of Multiple Deprivation</w:t>
      </w:r>
    </w:p>
    <w:p w14:paraId="48643D05" w14:textId="77777777" w:rsidR="002E036F" w:rsidRDefault="001E50BC">
      <w:pPr>
        <w:pStyle w:val="BodyText"/>
        <w:numPr>
          <w:ilvl w:val="0"/>
          <w:numId w:val="5"/>
        </w:numPr>
        <w:tabs>
          <w:tab w:val="left" w:pos="0"/>
        </w:tabs>
        <w:spacing w:before="0" w:after="0"/>
      </w:pPr>
      <w:r>
        <w:t>Genotype/genes</w:t>
      </w:r>
      <w:commentRangeEnd w:id="138"/>
      <w:r w:rsidR="00B1569C">
        <w:rPr>
          <w:rStyle w:val="CommentReference"/>
        </w:rPr>
        <w:commentReference w:id="138"/>
      </w:r>
    </w:p>
    <w:sectPr w:rsidR="002E036F">
      <w:footerReference w:type="default" r:id="rId9"/>
      <w:pgSz w:w="12240" w:h="15840"/>
      <w:pgMar w:top="1440" w:right="1440" w:bottom="2016" w:left="1440" w:header="0" w:footer="1440" w:gutter="0"/>
      <w:cols w:space="708"/>
      <w:formProt w:val="0"/>
      <w:docGrid w:linePitch="60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Daniel Witte" w:date="2018-12-05T14:32:00Z" w:initials="DW">
    <w:p w14:paraId="2C65AF91" w14:textId="29B95C5A" w:rsidR="00852C55" w:rsidRDefault="00852C55">
      <w:pPr>
        <w:pStyle w:val="CommentText"/>
      </w:pPr>
      <w:ins w:id="18" w:author="Daniel Witte" w:date="2018-12-05T14:32:00Z">
        <w:r>
          <w:rPr>
            <w:rStyle w:val="CommentReference"/>
          </w:rPr>
          <w:annotationRef/>
        </w:r>
      </w:ins>
      <w:r>
        <w:t>Check availability</w:t>
      </w:r>
      <w:proofErr w:type="gramStart"/>
      <w:r>
        <w:t>..</w:t>
      </w:r>
      <w:proofErr w:type="gramEnd"/>
    </w:p>
  </w:comment>
  <w:comment w:id="43" w:author="Christina Catherine Dahm" w:date="2018-12-03T22:01:00Z" w:initials="CCD">
    <w:p w14:paraId="3FB7D5CA" w14:textId="77777777" w:rsidR="00852C55" w:rsidRDefault="00852C55">
      <w:pPr>
        <w:pStyle w:val="CommentText"/>
      </w:pPr>
      <w:r>
        <w:rPr>
          <w:rStyle w:val="CommentReference"/>
        </w:rPr>
        <w:annotationRef/>
      </w:r>
      <w:r>
        <w:t>I’m not sure the data investigate themselves. Are you thinking that Limited data exist, or that few studies have investigated?</w:t>
      </w:r>
    </w:p>
  </w:comment>
  <w:comment w:id="45" w:author="Christina Catherine Dahm" w:date="2018-12-03T22:04:00Z" w:initials="CCD">
    <w:p w14:paraId="0A916FD1" w14:textId="77777777" w:rsidR="00852C55" w:rsidRDefault="00852C55">
      <w:pPr>
        <w:pStyle w:val="CommentText"/>
      </w:pPr>
      <w:r>
        <w:rPr>
          <w:rStyle w:val="CommentReference"/>
        </w:rPr>
        <w:annotationRef/>
      </w:r>
      <w:r>
        <w:t>So sorry, but so far only leg length has been mentioned – are there other variables capturing this construct?</w:t>
      </w:r>
    </w:p>
    <w:p w14:paraId="087B58B4" w14:textId="77777777" w:rsidR="00852C55" w:rsidRDefault="00852C55">
      <w:pPr>
        <w:pStyle w:val="CommentText"/>
      </w:pPr>
    </w:p>
    <w:p w14:paraId="7F06B892" w14:textId="77777777" w:rsidR="00852C55" w:rsidRDefault="00852C55">
      <w:pPr>
        <w:pStyle w:val="CommentText"/>
      </w:pPr>
      <w:r>
        <w:t>And I just found them at the end of the document. You have words to spare in the abstract – it might be worth mentioning them up there, too.</w:t>
      </w:r>
    </w:p>
  </w:comment>
  <w:comment w:id="63" w:author="Daniel Witte" w:date="2018-12-05T14:59:00Z" w:initials="DW">
    <w:p w14:paraId="3A6764AB" w14:textId="785FDC57" w:rsidR="00852C55" w:rsidRDefault="00852C55">
      <w:pPr>
        <w:pStyle w:val="CommentText"/>
      </w:pPr>
      <w:r>
        <w:rPr>
          <w:rStyle w:val="CommentReference"/>
        </w:rPr>
        <w:annotationRef/>
      </w:r>
      <w:r>
        <w:t>Should we present a bit more of rationale for this; including a precise list of the requested biomarkers?</w:t>
      </w:r>
    </w:p>
  </w:comment>
  <w:comment w:id="69" w:author="Daniel Witte" w:date="2018-12-05T15:03:00Z" w:initials="DW">
    <w:p w14:paraId="3E6A5D05" w14:textId="0EFD1517" w:rsidR="00852C55" w:rsidRDefault="00852C55">
      <w:pPr>
        <w:pStyle w:val="CommentText"/>
      </w:pPr>
      <w:r>
        <w:rPr>
          <w:rStyle w:val="CommentReference"/>
        </w:rPr>
        <w:annotationRef/>
      </w:r>
      <w:r>
        <w:t xml:space="preserve">Specific to what? I don’t think we will identify metabolic pathways that specifically mediate the effect of early life adversity. We can expect to quantify and compare the magnitude of mediating (indirect) associations. </w:t>
      </w:r>
    </w:p>
  </w:comment>
  <w:comment w:id="88" w:author="Daniel Witte" w:date="2018-12-05T15:06:00Z" w:initials="DW">
    <w:p w14:paraId="17C7C7C2" w14:textId="51451C96" w:rsidR="00852C55" w:rsidRDefault="00852C55">
      <w:pPr>
        <w:pStyle w:val="CommentText"/>
      </w:pPr>
      <w:r>
        <w:rPr>
          <w:rStyle w:val="CommentReference"/>
        </w:rPr>
        <w:annotationRef/>
      </w:r>
      <w:r>
        <w:t>Perhaps replace with mediation analysis?</w:t>
      </w:r>
    </w:p>
  </w:comment>
  <w:comment w:id="95" w:author="Christina Catherine Dahm" w:date="2018-12-03T22:07:00Z" w:initials="CCD">
    <w:p w14:paraId="3FE3A84F" w14:textId="77777777" w:rsidR="00852C55" w:rsidRDefault="00852C55">
      <w:pPr>
        <w:pStyle w:val="CommentText"/>
      </w:pPr>
      <w:r>
        <w:rPr>
          <w:rStyle w:val="CommentReference"/>
        </w:rPr>
        <w:annotationRef/>
      </w:r>
      <w:r>
        <w:t>Very lay…. I have a few suggestions</w:t>
      </w:r>
    </w:p>
    <w:p w14:paraId="1BBCAE80" w14:textId="77777777" w:rsidR="00852C55" w:rsidRDefault="00852C55">
      <w:pPr>
        <w:pStyle w:val="CommentText"/>
      </w:pPr>
      <w:r>
        <w:t>“</w:t>
      </w:r>
      <w:proofErr w:type="gramStart"/>
      <w:r>
        <w:t>..the</w:t>
      </w:r>
      <w:proofErr w:type="gramEnd"/>
      <w:r>
        <w:t xml:space="preserve"> effect on metabolism is unknown.”</w:t>
      </w:r>
    </w:p>
  </w:comment>
  <w:comment w:id="98" w:author="Christina Catherine Dahm" w:date="2018-12-03T22:07:00Z" w:initials="CCD">
    <w:p w14:paraId="307F2923" w14:textId="77777777" w:rsidR="00852C55" w:rsidRDefault="00852C55">
      <w:pPr>
        <w:pStyle w:val="CommentText"/>
      </w:pPr>
      <w:r>
        <w:rPr>
          <w:rStyle w:val="CommentReference"/>
        </w:rPr>
        <w:annotationRef/>
      </w:r>
      <w:r>
        <w:t>“</w:t>
      </w:r>
      <w:proofErr w:type="gramStart"/>
      <w:r>
        <w:t>..the</w:t>
      </w:r>
      <w:proofErr w:type="gramEnd"/>
      <w:r>
        <w:t xml:space="preserve"> difficulties in obtaining and appropriately analyzing suitable data.”</w:t>
      </w:r>
    </w:p>
  </w:comment>
  <w:comment w:id="121" w:author="Daniel Witte" w:date="2018-12-05T15:23:00Z" w:initials="DW">
    <w:p w14:paraId="52A046A5" w14:textId="279E169E" w:rsidR="00B1569C" w:rsidRDefault="00B1569C">
      <w:pPr>
        <w:pStyle w:val="CommentText"/>
      </w:pPr>
      <w:ins w:id="124" w:author="Daniel Witte" w:date="2018-12-05T15:21:00Z">
        <w:r>
          <w:rPr>
            <w:rStyle w:val="CommentReference"/>
          </w:rPr>
          <w:annotationRef/>
        </w:r>
      </w:ins>
      <w:r>
        <w:t xml:space="preserve">I don’t know whether the extraction of estimated liver fat content or subcutaneous fat content from the liver MRI images is already carried out and available. Otherwise, this will have to be done by us, and will give new data. Also, I think it would be worth mentioning that the project will yield an open and documented analytical approach will be of significant utility to other </w:t>
      </w:r>
      <w:proofErr w:type="spellStart"/>
      <w:r>
        <w:t>reaserchers</w:t>
      </w:r>
      <w:proofErr w:type="spellEnd"/>
      <w:r>
        <w:t xml:space="preserve">. I suspect it is this they are after, and the point we should </w:t>
      </w:r>
      <w:r w:rsidR="00AE0B26">
        <w:t>highlight.</w:t>
      </w:r>
    </w:p>
  </w:comment>
  <w:comment w:id="138" w:author="Daniel Witte" w:date="2018-12-05T15:24:00Z" w:initials="DW">
    <w:p w14:paraId="5BEFC1EA" w14:textId="6A17A814" w:rsidR="00B1569C" w:rsidRDefault="00B1569C">
      <w:pPr>
        <w:pStyle w:val="CommentText"/>
      </w:pPr>
      <w:r>
        <w:rPr>
          <w:rStyle w:val="CommentReference"/>
        </w:rPr>
        <w:annotationRef/>
      </w:r>
      <w:r>
        <w:t xml:space="preserve">This needs to be a lot more detailed. </w:t>
      </w:r>
      <w:bookmarkStart w:id="140" w:name="_GoBack"/>
      <w:bookmarkEnd w:id="1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7D5CA" w15:done="0"/>
  <w15:commentEx w15:paraId="7F06B892" w15:done="0"/>
  <w15:commentEx w15:paraId="1BBCAE80" w15:done="0"/>
  <w15:commentEx w15:paraId="307F29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7CC1F" w14:textId="77777777" w:rsidR="00852C55" w:rsidRDefault="00852C55">
      <w:r>
        <w:separator/>
      </w:r>
    </w:p>
  </w:endnote>
  <w:endnote w:type="continuationSeparator" w:id="0">
    <w:p w14:paraId="3B8BD78F" w14:textId="77777777" w:rsidR="00852C55" w:rsidRDefault="0085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01"/>
    <w:family w:val="auto"/>
    <w:pitch w:val="default"/>
  </w:font>
  <w:font w:name="OpenSymbol">
    <w:altName w:val="Arial Unicode MS"/>
    <w:charset w:val="01"/>
    <w:family w:val="roman"/>
    <w:pitch w:val="variable"/>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75310" w14:textId="77777777" w:rsidR="00852C55" w:rsidRDefault="00852C55">
    <w:pPr>
      <w:pStyle w:val="Footer"/>
      <w:jc w:val="center"/>
    </w:pPr>
    <w:r>
      <w:fldChar w:fldCharType="begin"/>
    </w:r>
    <w:r>
      <w:instrText>PAGE</w:instrText>
    </w:r>
    <w:r>
      <w:fldChar w:fldCharType="separate"/>
    </w:r>
    <w:r w:rsidR="00B1569C">
      <w:rPr>
        <w:noProof/>
      </w:rPr>
      <w:t>4</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23599" w14:textId="77777777" w:rsidR="00852C55" w:rsidRDefault="00852C55">
      <w:r>
        <w:separator/>
      </w:r>
    </w:p>
  </w:footnote>
  <w:footnote w:type="continuationSeparator" w:id="0">
    <w:p w14:paraId="50B28DA2" w14:textId="77777777" w:rsidR="00852C55" w:rsidRDefault="00852C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6CD9"/>
    <w:multiLevelType w:val="multilevel"/>
    <w:tmpl w:val="FB545F5C"/>
    <w:lvl w:ilvl="0">
      <w:start w:val="1"/>
      <w:numFmt w:val="decimal"/>
      <w:lvlText w:val="%1."/>
      <w:lvlJc w:val="left"/>
      <w:pPr>
        <w:tabs>
          <w:tab w:val="num" w:pos="576"/>
        </w:tabs>
        <w:ind w:left="576" w:hanging="5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B0710D7"/>
    <w:multiLevelType w:val="multilevel"/>
    <w:tmpl w:val="74AE9BE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3D42DC7"/>
    <w:multiLevelType w:val="multilevel"/>
    <w:tmpl w:val="E940D970"/>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abstractNum w:abstractNumId="3">
    <w:nsid w:val="2DE67AF8"/>
    <w:multiLevelType w:val="multilevel"/>
    <w:tmpl w:val="92DA55A0"/>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abstractNum w:abstractNumId="4">
    <w:nsid w:val="6AF61F0B"/>
    <w:multiLevelType w:val="multilevel"/>
    <w:tmpl w:val="2BC48150"/>
    <w:lvl w:ilvl="0">
      <w:start w:val="1"/>
      <w:numFmt w:val="bullet"/>
      <w:lvlText w:val=""/>
      <w:lvlJc w:val="left"/>
      <w:pPr>
        <w:tabs>
          <w:tab w:val="num" w:pos="576"/>
        </w:tabs>
        <w:ind w:left="576" w:hanging="576"/>
      </w:pPr>
      <w:rPr>
        <w:rFonts w:ascii="Symbol" w:hAnsi="Symbol" w:cs="StarSymbol" w:hint="default"/>
        <w:sz w:val="18"/>
        <w:szCs w:val="18"/>
      </w:rPr>
    </w:lvl>
    <w:lvl w:ilvl="1">
      <w:start w:val="1"/>
      <w:numFmt w:val="bullet"/>
      <w:lvlText w:val="◦"/>
      <w:lvlJc w:val="left"/>
      <w:pPr>
        <w:tabs>
          <w:tab w:val="num" w:pos="1152"/>
        </w:tabs>
        <w:ind w:left="1152" w:hanging="576"/>
      </w:pPr>
      <w:rPr>
        <w:rFonts w:ascii="OpenSymbol" w:hAnsi="OpenSymbol" w:cs="StarSymbol" w:hint="default"/>
        <w:sz w:val="18"/>
        <w:szCs w:val="18"/>
      </w:rPr>
    </w:lvl>
    <w:lvl w:ilvl="2">
      <w:start w:val="1"/>
      <w:numFmt w:val="bullet"/>
      <w:lvlText w:val="▪"/>
      <w:lvlJc w:val="left"/>
      <w:pPr>
        <w:tabs>
          <w:tab w:val="num" w:pos="1728"/>
        </w:tabs>
        <w:ind w:left="1728" w:hanging="576"/>
      </w:pPr>
      <w:rPr>
        <w:rFonts w:ascii="OpenSymbol" w:hAnsi="OpenSymbol" w:cs="StarSymbol" w:hint="default"/>
        <w:sz w:val="18"/>
        <w:szCs w:val="18"/>
      </w:rPr>
    </w:lvl>
    <w:lvl w:ilvl="3">
      <w:start w:val="1"/>
      <w:numFmt w:val="bullet"/>
      <w:lvlText w:val=""/>
      <w:lvlJc w:val="left"/>
      <w:pPr>
        <w:tabs>
          <w:tab w:val="num" w:pos="2304"/>
        </w:tabs>
        <w:ind w:left="2304" w:hanging="576"/>
      </w:pPr>
      <w:rPr>
        <w:rFonts w:ascii="Symbol" w:hAnsi="Symbol" w:cs="StarSymbol" w:hint="default"/>
        <w:sz w:val="18"/>
        <w:szCs w:val="18"/>
      </w:rPr>
    </w:lvl>
    <w:lvl w:ilvl="4">
      <w:start w:val="1"/>
      <w:numFmt w:val="bullet"/>
      <w:lvlText w:val="◦"/>
      <w:lvlJc w:val="left"/>
      <w:pPr>
        <w:tabs>
          <w:tab w:val="num" w:pos="2880"/>
        </w:tabs>
        <w:ind w:left="2880" w:hanging="576"/>
      </w:pPr>
      <w:rPr>
        <w:rFonts w:ascii="OpenSymbol" w:hAnsi="OpenSymbol" w:cs="StarSymbol" w:hint="default"/>
        <w:sz w:val="18"/>
        <w:szCs w:val="18"/>
      </w:rPr>
    </w:lvl>
    <w:lvl w:ilvl="5">
      <w:start w:val="1"/>
      <w:numFmt w:val="bullet"/>
      <w:lvlText w:val="▪"/>
      <w:lvlJc w:val="left"/>
      <w:pPr>
        <w:tabs>
          <w:tab w:val="num" w:pos="3456"/>
        </w:tabs>
        <w:ind w:left="3456" w:hanging="576"/>
      </w:pPr>
      <w:rPr>
        <w:rFonts w:ascii="OpenSymbol" w:hAnsi="OpenSymbol" w:cs="StarSymbol" w:hint="default"/>
        <w:sz w:val="18"/>
        <w:szCs w:val="18"/>
      </w:rPr>
    </w:lvl>
    <w:lvl w:ilvl="6">
      <w:start w:val="1"/>
      <w:numFmt w:val="bullet"/>
      <w:lvlText w:val=""/>
      <w:lvlJc w:val="left"/>
      <w:pPr>
        <w:tabs>
          <w:tab w:val="num" w:pos="4032"/>
        </w:tabs>
        <w:ind w:left="4032" w:hanging="576"/>
      </w:pPr>
      <w:rPr>
        <w:rFonts w:ascii="Symbol" w:hAnsi="Symbol" w:cs="StarSymbol" w:hint="default"/>
        <w:sz w:val="18"/>
        <w:szCs w:val="18"/>
      </w:rPr>
    </w:lvl>
    <w:lvl w:ilvl="7">
      <w:start w:val="1"/>
      <w:numFmt w:val="bullet"/>
      <w:lvlText w:val="◦"/>
      <w:lvlJc w:val="left"/>
      <w:pPr>
        <w:tabs>
          <w:tab w:val="num" w:pos="4608"/>
        </w:tabs>
        <w:ind w:left="4608" w:hanging="576"/>
      </w:pPr>
      <w:rPr>
        <w:rFonts w:ascii="OpenSymbol" w:hAnsi="OpenSymbol" w:cs="StarSymbol" w:hint="default"/>
        <w:sz w:val="18"/>
        <w:szCs w:val="18"/>
      </w:rPr>
    </w:lvl>
    <w:lvl w:ilvl="8">
      <w:start w:val="1"/>
      <w:numFmt w:val="bullet"/>
      <w:lvlText w:val="▪"/>
      <w:lvlJc w:val="left"/>
      <w:pPr>
        <w:tabs>
          <w:tab w:val="num" w:pos="5184"/>
        </w:tabs>
        <w:ind w:left="5184" w:hanging="576"/>
      </w:pPr>
      <w:rPr>
        <w:rFonts w:ascii="OpenSymbol" w:hAnsi="OpenSymbol" w:cs="StarSymbol" w:hint="default"/>
        <w:sz w:val="18"/>
        <w:szCs w:val="18"/>
      </w:r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a Catherine Dahm">
    <w15:presenceInfo w15:providerId="AD" w15:userId="S-1-5-21-1647451481-3672502608-3803859085-52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5"/>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36F"/>
    <w:rsid w:val="001612D3"/>
    <w:rsid w:val="001E50BC"/>
    <w:rsid w:val="002B0E21"/>
    <w:rsid w:val="002E036F"/>
    <w:rsid w:val="00622120"/>
    <w:rsid w:val="00852C55"/>
    <w:rsid w:val="008914AA"/>
    <w:rsid w:val="00944C5E"/>
    <w:rsid w:val="00B1569C"/>
    <w:rsid w:val="00B4497B"/>
    <w:rsid w:val="00C34382"/>
    <w:rsid w:val="00D57A5F"/>
    <w:rsid w:val="00E63F8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5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2"/>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character" w:styleId="CommentReference">
    <w:name w:val="annotation reference"/>
    <w:basedOn w:val="DefaultParagraphFont"/>
    <w:uiPriority w:val="99"/>
    <w:semiHidden/>
    <w:unhideWhenUsed/>
    <w:rsid w:val="00622120"/>
    <w:rPr>
      <w:sz w:val="16"/>
      <w:szCs w:val="16"/>
    </w:rPr>
  </w:style>
  <w:style w:type="paragraph" w:styleId="CommentText">
    <w:name w:val="annotation text"/>
    <w:basedOn w:val="Normal"/>
    <w:link w:val="CommentTextChar"/>
    <w:uiPriority w:val="99"/>
    <w:semiHidden/>
    <w:unhideWhenUsed/>
    <w:rsid w:val="00622120"/>
    <w:rPr>
      <w:sz w:val="20"/>
      <w:szCs w:val="20"/>
    </w:rPr>
  </w:style>
  <w:style w:type="character" w:customStyle="1" w:styleId="CommentTextChar">
    <w:name w:val="Comment Text Char"/>
    <w:basedOn w:val="DefaultParagraphFont"/>
    <w:link w:val="CommentText"/>
    <w:uiPriority w:val="99"/>
    <w:semiHidden/>
    <w:rsid w:val="00622120"/>
    <w:rPr>
      <w:sz w:val="20"/>
      <w:szCs w:val="20"/>
    </w:rPr>
  </w:style>
  <w:style w:type="paragraph" w:styleId="CommentSubject">
    <w:name w:val="annotation subject"/>
    <w:basedOn w:val="CommentText"/>
    <w:next w:val="CommentText"/>
    <w:link w:val="CommentSubjectChar"/>
    <w:uiPriority w:val="99"/>
    <w:semiHidden/>
    <w:unhideWhenUsed/>
    <w:rsid w:val="00622120"/>
    <w:rPr>
      <w:b/>
      <w:bCs/>
    </w:rPr>
  </w:style>
  <w:style w:type="character" w:customStyle="1" w:styleId="CommentSubjectChar">
    <w:name w:val="Comment Subject Char"/>
    <w:basedOn w:val="CommentTextChar"/>
    <w:link w:val="CommentSubject"/>
    <w:uiPriority w:val="99"/>
    <w:semiHidden/>
    <w:rsid w:val="00622120"/>
    <w:rPr>
      <w:b/>
      <w:bCs/>
      <w:sz w:val="20"/>
      <w:szCs w:val="20"/>
    </w:rPr>
  </w:style>
  <w:style w:type="paragraph" w:styleId="BalloonText">
    <w:name w:val="Balloon Text"/>
    <w:basedOn w:val="Normal"/>
    <w:link w:val="BalloonTextChar"/>
    <w:uiPriority w:val="99"/>
    <w:semiHidden/>
    <w:unhideWhenUsed/>
    <w:rsid w:val="006221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120"/>
    <w:rPr>
      <w:rFonts w:ascii="Segoe UI" w:hAnsi="Segoe UI" w:cs="Segoe UI"/>
      <w:sz w:val="18"/>
      <w:szCs w:val="18"/>
    </w:rPr>
  </w:style>
  <w:style w:type="paragraph" w:styleId="Revision">
    <w:name w:val="Revision"/>
    <w:hidden/>
    <w:uiPriority w:val="99"/>
    <w:semiHidden/>
    <w:rsid w:val="00B156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2"/>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_Text"/>
    <w:qFormat/>
    <w:rPr>
      <w:rFonts w:ascii="Courier New" w:eastAsia="Courier New" w:hAnsi="Courier New" w:cs="Courier New"/>
      <w:sz w:val="20"/>
      <w:szCs w:val="20"/>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
    <w:name w:val="Table"/>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character" w:styleId="CommentReference">
    <w:name w:val="annotation reference"/>
    <w:basedOn w:val="DefaultParagraphFont"/>
    <w:uiPriority w:val="99"/>
    <w:semiHidden/>
    <w:unhideWhenUsed/>
    <w:rsid w:val="00622120"/>
    <w:rPr>
      <w:sz w:val="16"/>
      <w:szCs w:val="16"/>
    </w:rPr>
  </w:style>
  <w:style w:type="paragraph" w:styleId="CommentText">
    <w:name w:val="annotation text"/>
    <w:basedOn w:val="Normal"/>
    <w:link w:val="CommentTextChar"/>
    <w:uiPriority w:val="99"/>
    <w:semiHidden/>
    <w:unhideWhenUsed/>
    <w:rsid w:val="00622120"/>
    <w:rPr>
      <w:sz w:val="20"/>
      <w:szCs w:val="20"/>
    </w:rPr>
  </w:style>
  <w:style w:type="character" w:customStyle="1" w:styleId="CommentTextChar">
    <w:name w:val="Comment Text Char"/>
    <w:basedOn w:val="DefaultParagraphFont"/>
    <w:link w:val="CommentText"/>
    <w:uiPriority w:val="99"/>
    <w:semiHidden/>
    <w:rsid w:val="00622120"/>
    <w:rPr>
      <w:sz w:val="20"/>
      <w:szCs w:val="20"/>
    </w:rPr>
  </w:style>
  <w:style w:type="paragraph" w:styleId="CommentSubject">
    <w:name w:val="annotation subject"/>
    <w:basedOn w:val="CommentText"/>
    <w:next w:val="CommentText"/>
    <w:link w:val="CommentSubjectChar"/>
    <w:uiPriority w:val="99"/>
    <w:semiHidden/>
    <w:unhideWhenUsed/>
    <w:rsid w:val="00622120"/>
    <w:rPr>
      <w:b/>
      <w:bCs/>
    </w:rPr>
  </w:style>
  <w:style w:type="character" w:customStyle="1" w:styleId="CommentSubjectChar">
    <w:name w:val="Comment Subject Char"/>
    <w:basedOn w:val="CommentTextChar"/>
    <w:link w:val="CommentSubject"/>
    <w:uiPriority w:val="99"/>
    <w:semiHidden/>
    <w:rsid w:val="00622120"/>
    <w:rPr>
      <w:b/>
      <w:bCs/>
      <w:sz w:val="20"/>
      <w:szCs w:val="20"/>
    </w:rPr>
  </w:style>
  <w:style w:type="paragraph" w:styleId="BalloonText">
    <w:name w:val="Balloon Text"/>
    <w:basedOn w:val="Normal"/>
    <w:link w:val="BalloonTextChar"/>
    <w:uiPriority w:val="99"/>
    <w:semiHidden/>
    <w:unhideWhenUsed/>
    <w:rsid w:val="006221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120"/>
    <w:rPr>
      <w:rFonts w:ascii="Segoe UI" w:hAnsi="Segoe UI" w:cs="Segoe UI"/>
      <w:sz w:val="18"/>
      <w:szCs w:val="18"/>
    </w:rPr>
  </w:style>
  <w:style w:type="paragraph" w:styleId="Revision">
    <w:name w:val="Revision"/>
    <w:hidden/>
    <w:uiPriority w:val="99"/>
    <w:semiHidden/>
    <w:rsid w:val="00B1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1627</Words>
  <Characters>9280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Catherine Dahm</dc:creator>
  <dc:description/>
  <cp:lastModifiedBy>Daniel Witte</cp:lastModifiedBy>
  <cp:revision>2</cp:revision>
  <dcterms:created xsi:type="dcterms:W3CDTF">2018-12-05T15:14:00Z</dcterms:created>
  <dcterms:modified xsi:type="dcterms:W3CDTF">2018-12-05T15:14:00Z</dcterms:modified>
  <dc:language>en-US</dc:language>
</cp:coreProperties>
</file>